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14:paraId="04FB093F" w14:textId="77777777" w:rsidR="0080181B" w:rsidRDefault="0080181B" w:rsidP="0080181B">
      <w:pPr>
        <w:bidi/>
        <w:jc w:val="center"/>
        <w:rPr>
          <w:sz w:val="72"/>
          <w:szCs w:val="72"/>
          <w:rtl/>
          <w:lang w:bidi="fa-IR"/>
        </w:rPr>
      </w:pPr>
    </w:p>
    <w:p w14:paraId="21AF5A60" w14:textId="3BB5CA4B" w:rsidR="00CB48C8" w:rsidRPr="00302158" w:rsidRDefault="0080181B" w:rsidP="0080181B">
      <w:pPr>
        <w:bidi/>
        <w:jc w:val="center"/>
        <w:rPr>
          <w:rFonts w:cs="B Titr"/>
          <w:sz w:val="52"/>
          <w:szCs w:val="52"/>
          <w:rtl/>
          <w:lang w:bidi="fa-IR"/>
        </w:rPr>
      </w:pPr>
      <w:r w:rsidRPr="00302158">
        <w:rPr>
          <w:rFonts w:cs="B Titr" w:hint="cs"/>
          <w:sz w:val="52"/>
          <w:szCs w:val="52"/>
          <w:rtl/>
          <w:lang w:bidi="fa-IR"/>
        </w:rPr>
        <w:t xml:space="preserve">به نام </w:t>
      </w:r>
      <w:r w:rsidR="00667B36">
        <w:rPr>
          <w:rFonts w:cs="B Titr" w:hint="cs"/>
          <w:sz w:val="52"/>
          <w:szCs w:val="52"/>
          <w:rtl/>
          <w:lang w:bidi="fa-IR"/>
        </w:rPr>
        <w:t>خداوند جان و خرد</w:t>
      </w:r>
    </w:p>
    <w:p w14:paraId="304B7152" w14:textId="59473114" w:rsidR="0080181B" w:rsidRPr="00302158" w:rsidRDefault="0080181B" w:rsidP="0080181B">
      <w:pPr>
        <w:bidi/>
        <w:jc w:val="center"/>
        <w:rPr>
          <w:sz w:val="52"/>
          <w:szCs w:val="52"/>
          <w:lang w:bidi="fa-IR"/>
        </w:rPr>
      </w:pPr>
    </w:p>
    <w:p w14:paraId="1B32A163" w14:textId="006613A2" w:rsidR="0080181B" w:rsidRPr="00302158" w:rsidRDefault="0080181B" w:rsidP="0080181B">
      <w:pPr>
        <w:bidi/>
        <w:jc w:val="center"/>
        <w:rPr>
          <w:sz w:val="52"/>
          <w:szCs w:val="52"/>
          <w:rtl/>
          <w:lang w:bidi="fa-IR"/>
        </w:rPr>
      </w:pPr>
    </w:p>
    <w:p w14:paraId="07661A1C" w14:textId="61D0B4CC" w:rsidR="0080181B" w:rsidRPr="00302158" w:rsidRDefault="0080181B" w:rsidP="0080181B">
      <w:pPr>
        <w:bidi/>
        <w:jc w:val="center"/>
        <w:rPr>
          <w:sz w:val="52"/>
          <w:szCs w:val="52"/>
          <w:lang w:bidi="fa-IR"/>
        </w:rPr>
      </w:pPr>
      <w:r w:rsidRPr="00302158">
        <w:rPr>
          <w:rFonts w:hint="cs"/>
          <w:sz w:val="52"/>
          <w:szCs w:val="52"/>
          <w:rtl/>
          <w:lang w:bidi="fa-IR"/>
        </w:rPr>
        <w:t xml:space="preserve">تمرین تحویلی </w:t>
      </w:r>
      <w:r w:rsidR="0087682C">
        <w:rPr>
          <w:rFonts w:hint="cs"/>
          <w:sz w:val="52"/>
          <w:szCs w:val="52"/>
          <w:rtl/>
          <w:lang w:bidi="fa-IR"/>
        </w:rPr>
        <w:t>سه</w:t>
      </w:r>
    </w:p>
    <w:p w14:paraId="7DE2DD17" w14:textId="28552365" w:rsidR="0080181B" w:rsidRDefault="0080181B" w:rsidP="0087682C">
      <w:pPr>
        <w:bidi/>
        <w:jc w:val="center"/>
        <w:rPr>
          <w:sz w:val="52"/>
          <w:szCs w:val="52"/>
          <w:rtl/>
          <w:lang w:bidi="fa-IR"/>
        </w:rPr>
      </w:pPr>
      <w:r w:rsidRPr="00302158">
        <w:rPr>
          <w:rFonts w:hint="cs"/>
          <w:sz w:val="52"/>
          <w:szCs w:val="52"/>
          <w:rtl/>
          <w:lang w:bidi="fa-IR"/>
        </w:rPr>
        <w:t>درس</w:t>
      </w:r>
      <w:r w:rsidR="0087682C">
        <w:rPr>
          <w:rFonts w:hint="cs"/>
          <w:sz w:val="52"/>
          <w:szCs w:val="52"/>
          <w:rtl/>
          <w:lang w:bidi="fa-IR"/>
        </w:rPr>
        <w:t xml:space="preserve"> </w:t>
      </w:r>
      <w:proofErr w:type="spellStart"/>
      <w:r w:rsidR="0087682C">
        <w:rPr>
          <w:rFonts w:hint="cs"/>
          <w:sz w:val="52"/>
          <w:szCs w:val="52"/>
          <w:rtl/>
          <w:lang w:bidi="fa-IR"/>
        </w:rPr>
        <w:t>رایانش</w:t>
      </w:r>
      <w:proofErr w:type="spellEnd"/>
      <w:r w:rsidR="0087682C">
        <w:rPr>
          <w:rFonts w:hint="cs"/>
          <w:sz w:val="52"/>
          <w:szCs w:val="52"/>
          <w:rtl/>
          <w:lang w:bidi="fa-IR"/>
        </w:rPr>
        <w:t xml:space="preserve"> ابری</w:t>
      </w:r>
    </w:p>
    <w:p w14:paraId="553A659A" w14:textId="75CA9BEB" w:rsidR="00667B36" w:rsidRPr="00302158" w:rsidRDefault="00667B36" w:rsidP="00667B36">
      <w:pPr>
        <w:bidi/>
        <w:jc w:val="center"/>
        <w:rPr>
          <w:sz w:val="52"/>
          <w:szCs w:val="52"/>
          <w:rtl/>
          <w:lang w:bidi="fa-IR"/>
        </w:rPr>
      </w:pPr>
    </w:p>
    <w:p w14:paraId="4726234E" w14:textId="63EB9063" w:rsidR="0080181B" w:rsidRDefault="0080181B" w:rsidP="0080181B">
      <w:pPr>
        <w:bidi/>
        <w:jc w:val="center"/>
        <w:rPr>
          <w:sz w:val="52"/>
          <w:szCs w:val="52"/>
          <w:rtl/>
          <w:lang w:bidi="fa-IR"/>
        </w:rPr>
      </w:pPr>
    </w:p>
    <w:p w14:paraId="5F0F14B5" w14:textId="609A4F6D" w:rsidR="00302158" w:rsidRDefault="00302158" w:rsidP="00302158">
      <w:pPr>
        <w:bidi/>
        <w:jc w:val="center"/>
        <w:rPr>
          <w:sz w:val="52"/>
          <w:szCs w:val="52"/>
          <w:rtl/>
          <w:lang w:bidi="fa-IR"/>
        </w:rPr>
      </w:pPr>
    </w:p>
    <w:p w14:paraId="37006704" w14:textId="44758BFB" w:rsidR="0080181B" w:rsidRDefault="0080181B" w:rsidP="0080181B">
      <w:pPr>
        <w:bidi/>
        <w:jc w:val="center"/>
        <w:rPr>
          <w:sz w:val="52"/>
          <w:szCs w:val="52"/>
          <w:rtl/>
          <w:lang w:bidi="fa-IR"/>
        </w:rPr>
      </w:pPr>
    </w:p>
    <w:p w14:paraId="6C8807A1" w14:textId="3999A2ED" w:rsidR="00302158" w:rsidRDefault="00302158" w:rsidP="00302158">
      <w:pPr>
        <w:bidi/>
        <w:jc w:val="center"/>
        <w:rPr>
          <w:sz w:val="52"/>
          <w:szCs w:val="52"/>
          <w:rtl/>
          <w:lang w:bidi="fa-IR"/>
        </w:rPr>
      </w:pPr>
    </w:p>
    <w:p w14:paraId="560C2641" w14:textId="2B246262" w:rsidR="00302158" w:rsidRDefault="00302158" w:rsidP="00667B36">
      <w:pPr>
        <w:bidi/>
        <w:rPr>
          <w:sz w:val="52"/>
          <w:szCs w:val="52"/>
          <w:rtl/>
          <w:lang w:bidi="fa-IR"/>
        </w:rPr>
      </w:pPr>
    </w:p>
    <w:p w14:paraId="2DDF0A1E" w14:textId="77777777" w:rsidR="00302158" w:rsidRPr="00302158" w:rsidRDefault="00302158" w:rsidP="00302158">
      <w:pPr>
        <w:bidi/>
        <w:jc w:val="center"/>
        <w:rPr>
          <w:sz w:val="52"/>
          <w:szCs w:val="52"/>
          <w:rtl/>
          <w:lang w:bidi="fa-IR"/>
        </w:rPr>
      </w:pPr>
    </w:p>
    <w:p w14:paraId="3FFEB0B9" w14:textId="147A545E" w:rsidR="0080181B" w:rsidRPr="00302158" w:rsidRDefault="0080181B" w:rsidP="0080181B">
      <w:pPr>
        <w:bidi/>
        <w:jc w:val="center"/>
        <w:rPr>
          <w:sz w:val="52"/>
          <w:szCs w:val="52"/>
          <w:rtl/>
          <w:lang w:bidi="fa-IR"/>
        </w:rPr>
      </w:pPr>
      <w:proofErr w:type="spellStart"/>
      <w:r w:rsidRPr="00302158">
        <w:rPr>
          <w:rFonts w:hint="cs"/>
          <w:sz w:val="52"/>
          <w:szCs w:val="52"/>
          <w:rtl/>
          <w:lang w:bidi="fa-IR"/>
        </w:rPr>
        <w:t>امیرفاضل</w:t>
      </w:r>
      <w:proofErr w:type="spellEnd"/>
      <w:r w:rsidRPr="00302158">
        <w:rPr>
          <w:rFonts w:hint="cs"/>
          <w:sz w:val="52"/>
          <w:szCs w:val="52"/>
          <w:rtl/>
          <w:lang w:bidi="fa-IR"/>
        </w:rPr>
        <w:t xml:space="preserve"> کوزه گر </w:t>
      </w:r>
      <w:proofErr w:type="spellStart"/>
      <w:r w:rsidRPr="00302158">
        <w:rPr>
          <w:rFonts w:hint="cs"/>
          <w:sz w:val="52"/>
          <w:szCs w:val="52"/>
          <w:rtl/>
          <w:lang w:bidi="fa-IR"/>
        </w:rPr>
        <w:t>کالجی</w:t>
      </w:r>
      <w:proofErr w:type="spellEnd"/>
    </w:p>
    <w:p w14:paraId="3AFFAC39" w14:textId="3FC82B3C" w:rsidR="0080181B" w:rsidRDefault="0080181B" w:rsidP="00973CE0">
      <w:pPr>
        <w:pBdr>
          <w:bottom w:val="single" w:sz="4" w:space="1" w:color="auto"/>
        </w:pBdr>
        <w:bidi/>
        <w:jc w:val="center"/>
        <w:rPr>
          <w:sz w:val="52"/>
          <w:szCs w:val="52"/>
          <w:rtl/>
          <w:lang w:bidi="fa-IR"/>
        </w:rPr>
      </w:pPr>
      <w:r w:rsidRPr="00302158">
        <w:rPr>
          <w:rFonts w:hint="cs"/>
          <w:sz w:val="52"/>
          <w:szCs w:val="52"/>
          <w:rtl/>
          <w:lang w:bidi="fa-IR"/>
        </w:rPr>
        <w:t>9931099</w:t>
      </w:r>
    </w:p>
    <w:p w14:paraId="4B4F5568" w14:textId="0F040893" w:rsidR="0087682C" w:rsidRDefault="0087682C" w:rsidP="004D142D">
      <w:pPr>
        <w:tabs>
          <w:tab w:val="left" w:pos="5220"/>
        </w:tabs>
        <w:bidi/>
        <w:rPr>
          <w:rFonts w:hint="cs"/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lastRenderedPageBreak/>
        <w:t xml:space="preserve">مسئله </w:t>
      </w:r>
      <w:proofErr w:type="spellStart"/>
      <w:r>
        <w:rPr>
          <w:rFonts w:hint="cs"/>
          <w:sz w:val="52"/>
          <w:szCs w:val="52"/>
          <w:rtl/>
          <w:lang w:bidi="fa-IR"/>
        </w:rPr>
        <w:t>دایکسترا</w:t>
      </w:r>
      <w:proofErr w:type="spellEnd"/>
    </w:p>
    <w:p w14:paraId="035560BB" w14:textId="1C79A047" w:rsidR="004D142D" w:rsidRDefault="0087682C" w:rsidP="0087682C">
      <w:pPr>
        <w:tabs>
          <w:tab w:val="left" w:pos="5220"/>
        </w:tabs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در این </w:t>
      </w:r>
      <w:proofErr w:type="spellStart"/>
      <w:r>
        <w:rPr>
          <w:rFonts w:cs="B Nazanin" w:hint="cs"/>
          <w:sz w:val="36"/>
          <w:szCs w:val="36"/>
          <w:rtl/>
          <w:lang w:bidi="fa-IR"/>
        </w:rPr>
        <w:t>مسئه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از</w:t>
      </w:r>
      <w:r w:rsidR="004D142D">
        <w:rPr>
          <w:rFonts w:cs="B Nazanin" w:hint="cs"/>
          <w:sz w:val="36"/>
          <w:szCs w:val="36"/>
          <w:rtl/>
          <w:lang w:bidi="fa-IR"/>
        </w:rPr>
        <w:t xml:space="preserve"> سه تابع بهره می بریم. </w:t>
      </w:r>
      <w:r w:rsidR="004D142D">
        <w:rPr>
          <w:rFonts w:cs="B Nazanin"/>
          <w:sz w:val="36"/>
          <w:szCs w:val="36"/>
          <w:lang w:bidi="fa-IR"/>
        </w:rPr>
        <w:t>Mapper, reducer, Dijkstra</w:t>
      </w:r>
    </w:p>
    <w:p w14:paraId="6E37C06D" w14:textId="77777777" w:rsidR="0087682C" w:rsidRDefault="0087682C" w:rsidP="004D142D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تابع </w:t>
      </w:r>
      <w:r>
        <w:rPr>
          <w:rFonts w:cs="B Nazanin"/>
          <w:sz w:val="28"/>
          <w:szCs w:val="28"/>
          <w:lang w:bidi="fa-IR"/>
        </w:rPr>
        <w:t>map</w:t>
      </w:r>
      <w:r>
        <w:rPr>
          <w:rFonts w:cs="B Nazanin" w:hint="cs"/>
          <w:sz w:val="28"/>
          <w:szCs w:val="28"/>
          <w:rtl/>
          <w:lang w:bidi="fa-IR"/>
        </w:rPr>
        <w:t xml:space="preserve">، به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ازای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همسایه های نود ابتدایی، فاصله جدیدی را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جساب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کرده و آن را به همراه آن گره ذخیره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می‌کند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5DE9DC62" w14:textId="77777777" w:rsidR="0087682C" w:rsidRDefault="0087682C" w:rsidP="0087682C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تابع </w:t>
      </w:r>
      <w:r>
        <w:rPr>
          <w:rFonts w:cs="B Nazanin"/>
          <w:sz w:val="28"/>
          <w:szCs w:val="28"/>
          <w:lang w:bidi="fa-IR"/>
        </w:rPr>
        <w:t>reducer</w:t>
      </w:r>
      <w:r>
        <w:rPr>
          <w:rFonts w:cs="B Nazanin" w:hint="cs"/>
          <w:sz w:val="28"/>
          <w:szCs w:val="28"/>
          <w:rtl/>
          <w:lang w:bidi="fa-IR"/>
        </w:rPr>
        <w:t xml:space="preserve"> یک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شی از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فاصله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هایی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پتانسیل کمترین فاصله بودن را دارند تهیه می کند.</w:t>
      </w:r>
    </w:p>
    <w:p w14:paraId="479290C2" w14:textId="4FDC5574" w:rsidR="00563FDB" w:rsidRPr="0087682C" w:rsidRDefault="0087682C" w:rsidP="0087682C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 w:rsidRPr="0087682C">
        <w:rPr>
          <w:rFonts w:cs="B Nazanin" w:hint="cs"/>
          <w:sz w:val="28"/>
          <w:szCs w:val="28"/>
          <w:rtl/>
          <w:lang w:bidi="fa-IR"/>
        </w:rPr>
        <w:t xml:space="preserve">و در نهایت تابع </w:t>
      </w:r>
      <w:r w:rsidRPr="0087682C">
        <w:rPr>
          <w:rFonts w:cs="B Nazanin"/>
          <w:sz w:val="28"/>
          <w:szCs w:val="28"/>
          <w:lang w:bidi="fa-IR"/>
        </w:rPr>
        <w:t>Dijkstra</w:t>
      </w:r>
      <w:r w:rsidRPr="0087682C">
        <w:rPr>
          <w:rFonts w:cs="B Nazanin" w:hint="cs"/>
          <w:sz w:val="28"/>
          <w:szCs w:val="28"/>
          <w:rtl/>
          <w:lang w:bidi="fa-IR"/>
        </w:rPr>
        <w:t xml:space="preserve"> بررسی و مقایسه نهایی را انجام </w:t>
      </w:r>
      <w:proofErr w:type="spellStart"/>
      <w:r w:rsidRPr="0087682C">
        <w:rPr>
          <w:rFonts w:cs="B Nazanin" w:hint="cs"/>
          <w:sz w:val="28"/>
          <w:szCs w:val="28"/>
          <w:rtl/>
          <w:lang w:bidi="fa-IR"/>
        </w:rPr>
        <w:t>می‌دهد</w:t>
      </w:r>
      <w:proofErr w:type="spellEnd"/>
      <w:r w:rsidRPr="0087682C">
        <w:rPr>
          <w:rFonts w:cs="B Nazanin" w:hint="cs"/>
          <w:sz w:val="28"/>
          <w:szCs w:val="28"/>
          <w:rtl/>
          <w:lang w:bidi="fa-IR"/>
        </w:rPr>
        <w:t xml:space="preserve"> و مقادیر نتیجه را مشخص </w:t>
      </w:r>
      <w:proofErr w:type="spellStart"/>
      <w:r w:rsidRPr="0087682C">
        <w:rPr>
          <w:rFonts w:cs="B Nazanin" w:hint="cs"/>
          <w:sz w:val="28"/>
          <w:szCs w:val="28"/>
          <w:rtl/>
          <w:lang w:bidi="fa-IR"/>
        </w:rPr>
        <w:t>می‌کند</w:t>
      </w:r>
      <w:proofErr w:type="spellEnd"/>
      <w:ins w:id="0" w:author="amirfazel koozegar" w:date="2024-01-11T02:08:00Z">
        <w:r w:rsidR="00563FDB" w:rsidRPr="0087682C">
          <w:rPr>
            <w:rFonts w:cs="B Nazanin"/>
            <w:sz w:val="28"/>
            <w:szCs w:val="28"/>
            <w:rtl/>
            <w:lang w:bidi="fa-IR"/>
          </w:rPr>
          <w:tab/>
        </w:r>
      </w:ins>
    </w:p>
    <w:p w14:paraId="20DC7FF1" w14:textId="2C73A53D" w:rsidR="00563FDB" w:rsidRDefault="0087682C" w:rsidP="00563FDB">
      <w:pPr>
        <w:tabs>
          <w:tab w:val="left" w:pos="5220"/>
        </w:tabs>
        <w:bidi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 xml:space="preserve">مسئله </w:t>
      </w:r>
      <w:proofErr w:type="spellStart"/>
      <w:r>
        <w:rPr>
          <w:rFonts w:hint="cs"/>
          <w:sz w:val="52"/>
          <w:szCs w:val="52"/>
          <w:rtl/>
          <w:lang w:bidi="fa-IR"/>
        </w:rPr>
        <w:t>پیج</w:t>
      </w:r>
      <w:proofErr w:type="spellEnd"/>
      <w:r>
        <w:rPr>
          <w:rFonts w:hint="cs"/>
          <w:sz w:val="52"/>
          <w:szCs w:val="52"/>
          <w:rtl/>
          <w:lang w:bidi="fa-IR"/>
        </w:rPr>
        <w:t xml:space="preserve"> </w:t>
      </w:r>
      <w:proofErr w:type="spellStart"/>
      <w:r>
        <w:rPr>
          <w:rFonts w:hint="cs"/>
          <w:sz w:val="52"/>
          <w:szCs w:val="52"/>
          <w:rtl/>
          <w:lang w:bidi="fa-IR"/>
        </w:rPr>
        <w:t>رنک</w:t>
      </w:r>
      <w:proofErr w:type="spellEnd"/>
    </w:p>
    <w:p w14:paraId="6B96D4C6" w14:textId="272E3C3E" w:rsidR="0087682C" w:rsidRDefault="00E35235" w:rsidP="0087682C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 w:rsidRPr="00E35235">
        <w:rPr>
          <w:rFonts w:cs="B Nazanin" w:hint="cs"/>
          <w:sz w:val="28"/>
          <w:szCs w:val="28"/>
          <w:rtl/>
          <w:lang w:bidi="fa-IR"/>
        </w:rPr>
        <w:t xml:space="preserve">تابع </w:t>
      </w:r>
      <w:proofErr w:type="spellStart"/>
      <w:r w:rsidRPr="00E35235">
        <w:rPr>
          <w:rFonts w:cs="B Nazanin" w:hint="cs"/>
          <w:sz w:val="28"/>
          <w:szCs w:val="28"/>
          <w:rtl/>
          <w:lang w:bidi="fa-IR"/>
        </w:rPr>
        <w:t>مپ</w:t>
      </w:r>
      <w:proofErr w:type="spellEnd"/>
      <w:r w:rsidRPr="00E35235">
        <w:rPr>
          <w:rFonts w:cs="B Nazanin" w:hint="cs"/>
          <w:sz w:val="28"/>
          <w:szCs w:val="28"/>
          <w:rtl/>
          <w:lang w:bidi="fa-IR"/>
        </w:rPr>
        <w:t xml:space="preserve"> در این مسئله، بر تمامی نود های موجود در </w:t>
      </w:r>
      <w:proofErr w:type="spellStart"/>
      <w:r w:rsidRPr="00E35235">
        <w:rPr>
          <w:rFonts w:cs="B Nazanin" w:hint="cs"/>
          <w:sz w:val="28"/>
          <w:szCs w:val="28"/>
          <w:rtl/>
          <w:lang w:bidi="fa-IR"/>
        </w:rPr>
        <w:t>گراف</w:t>
      </w:r>
      <w:proofErr w:type="spellEnd"/>
      <w:r w:rsidRPr="00E35235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E35235">
        <w:rPr>
          <w:rFonts w:cs="B Nazanin" w:hint="cs"/>
          <w:sz w:val="28"/>
          <w:szCs w:val="28"/>
          <w:rtl/>
          <w:lang w:bidi="fa-IR"/>
        </w:rPr>
        <w:t>پیمایش</w:t>
      </w:r>
      <w:proofErr w:type="spellEnd"/>
      <w:r w:rsidRPr="00E35235">
        <w:rPr>
          <w:rFonts w:cs="B Nazanin" w:hint="cs"/>
          <w:sz w:val="28"/>
          <w:szCs w:val="28"/>
          <w:rtl/>
          <w:lang w:bidi="fa-IR"/>
        </w:rPr>
        <w:t xml:space="preserve"> می کند. به </w:t>
      </w:r>
      <w:proofErr w:type="spellStart"/>
      <w:r w:rsidRPr="00E35235">
        <w:rPr>
          <w:rFonts w:cs="B Nazanin" w:hint="cs"/>
          <w:sz w:val="28"/>
          <w:szCs w:val="28"/>
          <w:rtl/>
          <w:lang w:bidi="fa-IR"/>
        </w:rPr>
        <w:t>ازای</w:t>
      </w:r>
      <w:proofErr w:type="spellEnd"/>
      <w:r w:rsidRPr="00E35235">
        <w:rPr>
          <w:rFonts w:cs="B Nazanin" w:hint="cs"/>
          <w:sz w:val="28"/>
          <w:szCs w:val="28"/>
          <w:rtl/>
          <w:lang w:bidi="fa-IR"/>
        </w:rPr>
        <w:t xml:space="preserve"> هر نود یک مقدار </w:t>
      </w:r>
      <w:proofErr w:type="spellStart"/>
      <w:r w:rsidRPr="00E35235">
        <w:rPr>
          <w:rFonts w:cs="B Nazanin" w:hint="cs"/>
          <w:sz w:val="28"/>
          <w:szCs w:val="28"/>
          <w:rtl/>
          <w:lang w:bidi="fa-IR"/>
        </w:rPr>
        <w:t>پیج</w:t>
      </w:r>
      <w:proofErr w:type="spellEnd"/>
      <w:r w:rsidRPr="00E35235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E35235">
        <w:rPr>
          <w:rFonts w:cs="B Nazanin" w:hint="cs"/>
          <w:sz w:val="28"/>
          <w:szCs w:val="28"/>
          <w:rtl/>
          <w:lang w:bidi="fa-IR"/>
        </w:rPr>
        <w:t>رنکی</w:t>
      </w:r>
      <w:proofErr w:type="spellEnd"/>
      <w:r w:rsidRPr="00E35235">
        <w:rPr>
          <w:rFonts w:cs="B Nazanin" w:hint="cs"/>
          <w:sz w:val="28"/>
          <w:szCs w:val="28"/>
          <w:rtl/>
          <w:lang w:bidi="fa-IR"/>
        </w:rPr>
        <w:t xml:space="preserve"> که باید </w:t>
      </w:r>
      <w:r w:rsidRPr="00E35235">
        <w:rPr>
          <w:rFonts w:cs="B Nazanin"/>
          <w:sz w:val="28"/>
          <w:szCs w:val="28"/>
          <w:lang w:bidi="fa-IR"/>
        </w:rPr>
        <w:t>contribute</w:t>
      </w:r>
      <w:r w:rsidRPr="00E35235">
        <w:rPr>
          <w:rFonts w:cs="B Nazanin" w:hint="cs"/>
          <w:sz w:val="28"/>
          <w:szCs w:val="28"/>
          <w:rtl/>
          <w:lang w:bidi="fa-IR"/>
        </w:rPr>
        <w:t xml:space="preserve"> بکند را محاسبه کرده و آن را بر تعداد گره های همسایه تقسیم می کند. در نهایت </w:t>
      </w:r>
      <w:proofErr w:type="spellStart"/>
      <w:r w:rsidRPr="00E35235">
        <w:rPr>
          <w:rFonts w:cs="B Nazanin" w:hint="cs"/>
          <w:sz w:val="28"/>
          <w:szCs w:val="28"/>
          <w:rtl/>
          <w:lang w:bidi="fa-IR"/>
        </w:rPr>
        <w:t>لیستی</w:t>
      </w:r>
      <w:proofErr w:type="spellEnd"/>
      <w:r w:rsidRPr="00E35235">
        <w:rPr>
          <w:rFonts w:cs="B Nazanin" w:hint="cs"/>
          <w:sz w:val="28"/>
          <w:szCs w:val="28"/>
          <w:rtl/>
          <w:lang w:bidi="fa-IR"/>
        </w:rPr>
        <w:t xml:space="preserve"> از همکاری ها را برخواهد گرداند.</w:t>
      </w:r>
    </w:p>
    <w:p w14:paraId="33C9CF65" w14:textId="0B6E7B39" w:rsidR="00E35235" w:rsidRDefault="00E35235" w:rsidP="00E35235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تابع </w:t>
      </w:r>
      <w:r>
        <w:rPr>
          <w:rFonts w:cs="B Nazanin"/>
          <w:sz w:val="28"/>
          <w:szCs w:val="28"/>
          <w:lang w:bidi="fa-IR"/>
        </w:rPr>
        <w:t>reducer</w:t>
      </w:r>
      <w:r>
        <w:rPr>
          <w:rFonts w:cs="B Nazanin" w:hint="cs"/>
          <w:sz w:val="28"/>
          <w:szCs w:val="28"/>
          <w:rtl/>
          <w:lang w:bidi="fa-IR"/>
        </w:rPr>
        <w:t xml:space="preserve">، با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پیمایش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بر لیست همکاری ها، مقدار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پیج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رنک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های بعدی را حساب می کند. </w:t>
      </w:r>
    </w:p>
    <w:p w14:paraId="287A0277" w14:textId="24AE83AB" w:rsidR="00E35235" w:rsidRDefault="00E35235" w:rsidP="00E35235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</w:p>
    <w:p w14:paraId="55FE04AC" w14:textId="0D061440" w:rsidR="00E35235" w:rsidRDefault="00E35235" w:rsidP="00E35235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</w:p>
    <w:p w14:paraId="3D43A5F4" w14:textId="67425F26" w:rsidR="00E35235" w:rsidRDefault="00E35235" w:rsidP="00E35235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</w:p>
    <w:p w14:paraId="78492904" w14:textId="29B77418" w:rsidR="00E35235" w:rsidRDefault="00E35235" w:rsidP="00E35235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</w:p>
    <w:p w14:paraId="7DED7716" w14:textId="19FE73F1" w:rsidR="00E35235" w:rsidRDefault="00E35235" w:rsidP="00E35235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</w:p>
    <w:p w14:paraId="51B29C39" w14:textId="4C200EF9" w:rsidR="00E35235" w:rsidRDefault="00E35235" w:rsidP="00E35235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</w:p>
    <w:p w14:paraId="04EB3F40" w14:textId="4FE63717" w:rsidR="00E35235" w:rsidRDefault="00E35235" w:rsidP="00E35235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</w:p>
    <w:p w14:paraId="4DDC5A13" w14:textId="19787A40" w:rsidR="00E35235" w:rsidRDefault="00E35235" w:rsidP="00E35235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</w:p>
    <w:p w14:paraId="3DF69994" w14:textId="386EA2AD" w:rsidR="00E35235" w:rsidRDefault="00E35235" w:rsidP="00E35235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</w:p>
    <w:p w14:paraId="07638D82" w14:textId="113872B8" w:rsidR="00E35235" w:rsidRDefault="00E35235" w:rsidP="00E35235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</w:p>
    <w:p w14:paraId="3D95C30D" w14:textId="77777777" w:rsidR="00E35235" w:rsidRDefault="00E35235" w:rsidP="00E35235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</w:p>
    <w:p w14:paraId="58D9F2B9" w14:textId="38978B4F" w:rsidR="00E35235" w:rsidRDefault="00E35235" w:rsidP="00E35235">
      <w:pPr>
        <w:tabs>
          <w:tab w:val="left" w:pos="5220"/>
        </w:tabs>
        <w:bidi/>
        <w:rPr>
          <w:rFonts w:cs="B Titr"/>
          <w:sz w:val="56"/>
          <w:szCs w:val="56"/>
          <w:rtl/>
          <w:lang w:bidi="fa-IR"/>
        </w:rPr>
      </w:pPr>
      <w:proofErr w:type="spellStart"/>
      <w:r w:rsidRPr="00E35235">
        <w:rPr>
          <w:rFonts w:cs="B Titr" w:hint="cs"/>
          <w:sz w:val="56"/>
          <w:szCs w:val="56"/>
          <w:rtl/>
          <w:lang w:bidi="fa-IR"/>
        </w:rPr>
        <w:t>اسپارک</w:t>
      </w:r>
      <w:proofErr w:type="spellEnd"/>
    </w:p>
    <w:p w14:paraId="28C831F0" w14:textId="3CC6E0EB" w:rsidR="00E35235" w:rsidRDefault="00E35235" w:rsidP="00E35235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اجرای </w:t>
      </w:r>
      <w:r>
        <w:rPr>
          <w:rFonts w:cs="B Nazanin"/>
          <w:sz w:val="28"/>
          <w:szCs w:val="28"/>
          <w:lang w:bidi="fa-IR"/>
        </w:rPr>
        <w:t>run_cluster.sh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کانتینر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های خواسته شده را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می‌سازیم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34AF79FA" w14:textId="743709CF" w:rsidR="00E35235" w:rsidRDefault="00E35235" w:rsidP="00E35235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 w:rsidRPr="00E35235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5B458C7A" wp14:editId="16480EB8">
            <wp:extent cx="5943600" cy="2756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4AC6" w14:textId="7386BBE2" w:rsidR="00E35235" w:rsidRDefault="00E35235" w:rsidP="00E3523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ادامه به توضیح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کانتینر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 به صورت مختصر خواهیم پرداخت:</w:t>
      </w:r>
    </w:p>
    <w:p w14:paraId="12E2BABA" w14:textId="395F9725" w:rsidR="00E35235" w:rsidRDefault="00E35235" w:rsidP="00E35235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Resource manager</w:t>
      </w:r>
    </w:p>
    <w:p w14:paraId="23363F29" w14:textId="717BA66E" w:rsidR="00E35235" w:rsidRDefault="00E35235" w:rsidP="00E35235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کامپوننت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، وظیفه مدیریت منابع، تخصیص دادن آنها 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نظار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بر </w:t>
      </w:r>
      <w:proofErr w:type="spellStart"/>
      <w:r>
        <w:rPr>
          <w:rFonts w:cs="B Nazanin"/>
          <w:sz w:val="28"/>
          <w:szCs w:val="28"/>
          <w:lang w:bidi="fa-IR"/>
        </w:rPr>
        <w:t>cpu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سیستم را بر عهده دارد.</w:t>
      </w:r>
    </w:p>
    <w:p w14:paraId="2FACB256" w14:textId="34C63526" w:rsidR="00AD4302" w:rsidRDefault="00AD4302" w:rsidP="00AD4302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AD4302">
        <w:rPr>
          <w:rFonts w:cs="B Nazanin"/>
          <w:sz w:val="28"/>
          <w:szCs w:val="28"/>
          <w:lang w:bidi="fa-IR"/>
        </w:rPr>
        <w:t>History server</w:t>
      </w:r>
    </w:p>
    <w:p w14:paraId="32F1CA19" w14:textId="0D0639E2" w:rsidR="00AD4302" w:rsidRDefault="00AD4302" w:rsidP="00AD4302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کامپوننت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، وظیفه ردیابی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جاب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های پایان یافته در محیط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هدوپ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را برعهده دارد. و در مورد آنها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جزئیاتی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را درمورد تاریخچه شان نگهداری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می‌کند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42E741C8" w14:textId="7A856507" w:rsidR="00AD4302" w:rsidRDefault="00AD4302" w:rsidP="00AD4302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Data node</w:t>
      </w:r>
    </w:p>
    <w:p w14:paraId="6A81AF95" w14:textId="5BE3CEDE" w:rsidR="00AD4302" w:rsidRDefault="00AD4302" w:rsidP="00AD4302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کامپوننت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به طور کلی، مسئول نگهداری داده های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هدوپ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 سیستم های توزیع شده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می‌باشد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4D840F63" w14:textId="75C24A0D" w:rsidR="00AD4302" w:rsidRDefault="00AD4302" w:rsidP="00AD4302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Nodemanager</w:t>
      </w:r>
      <w:proofErr w:type="spellEnd"/>
    </w:p>
    <w:p w14:paraId="4D708E4F" w14:textId="32D89ED5" w:rsidR="00AD4302" w:rsidRDefault="00AD4302" w:rsidP="00AD4302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کامپوننت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بخشی از </w:t>
      </w:r>
      <w:r>
        <w:rPr>
          <w:rFonts w:cs="B Nazanin"/>
          <w:sz w:val="28"/>
          <w:szCs w:val="28"/>
          <w:lang w:bidi="fa-IR"/>
        </w:rPr>
        <w:t>YARN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می‌باشد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. این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کامپوننت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بر هر ماشین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کلاستر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اجرا می شود و وظیفه مدیریت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کانتینر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 در آن ماشین را بر عهده دارد.</w:t>
      </w:r>
    </w:p>
    <w:p w14:paraId="3B52290C" w14:textId="59FD78C4" w:rsidR="00AD4302" w:rsidRDefault="00AD4302" w:rsidP="00AD4302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14:paraId="6C0ED503" w14:textId="77777777" w:rsidR="00AD4302" w:rsidRDefault="00AD4302" w:rsidP="00AD4302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14:paraId="594614D6" w14:textId="16644F7F" w:rsidR="00AD4302" w:rsidRDefault="00AD4302" w:rsidP="00AD4302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lastRenderedPageBreak/>
        <w:t>Namenode</w:t>
      </w:r>
      <w:proofErr w:type="spellEnd"/>
    </w:p>
    <w:p w14:paraId="5EA16E61" w14:textId="7D009304" w:rsidR="00AD4302" w:rsidRDefault="00AD4302" w:rsidP="00AD4302">
      <w:pPr>
        <w:pStyle w:val="ListParagraph"/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کامپوننت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همانند مرکز نگهداری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متادیتا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هدوپ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می باشد. داده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هایی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مانند </w:t>
      </w:r>
      <w:r>
        <w:rPr>
          <w:rFonts w:cs="B Nazanin"/>
          <w:sz w:val="28"/>
          <w:szCs w:val="28"/>
          <w:lang w:bidi="fa-IR"/>
        </w:rPr>
        <w:t>name space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control access</w:t>
      </w:r>
      <w:r>
        <w:rPr>
          <w:rFonts w:cs="B Nazanin" w:hint="cs"/>
          <w:sz w:val="28"/>
          <w:szCs w:val="28"/>
          <w:rtl/>
          <w:lang w:bidi="fa-IR"/>
        </w:rPr>
        <w:t xml:space="preserve"> ها توسط این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کامپوننت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نگهداری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1A14FAD0" w14:textId="31E6C8DE" w:rsidR="002B129E" w:rsidRDefault="002B129E" w:rsidP="002B129E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14:paraId="7DB4B52D" w14:textId="189778F6" w:rsidR="002B129E" w:rsidRDefault="002B129E" w:rsidP="002B129E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14:paraId="0608215B" w14:textId="7033AD59" w:rsidR="002B129E" w:rsidRDefault="002B129E" w:rsidP="002B129E">
      <w:pPr>
        <w:pStyle w:val="ListParagraph"/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Notebook questions:</w:t>
      </w:r>
    </w:p>
    <w:p w14:paraId="098E34A2" w14:textId="0C354EDB" w:rsidR="002B129E" w:rsidRDefault="002B129E" w:rsidP="002B129E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DAG scheduler</w:t>
      </w:r>
    </w:p>
    <w:p w14:paraId="741ECF58" w14:textId="5B33435C" w:rsidR="002B129E" w:rsidRDefault="002B129E" w:rsidP="002B129E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یکی از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مولفه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های مهم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اپاچی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اسپارک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می باشد. مخفف </w:t>
      </w:r>
      <w:r>
        <w:rPr>
          <w:rFonts w:cs="B Nazanin"/>
          <w:sz w:val="28"/>
          <w:szCs w:val="28"/>
          <w:lang w:bidi="fa-IR"/>
        </w:rPr>
        <w:t>directed acyclic graph</w:t>
      </w:r>
      <w:r>
        <w:rPr>
          <w:rFonts w:cs="B Nazanin" w:hint="cs"/>
          <w:sz w:val="28"/>
          <w:szCs w:val="28"/>
          <w:rtl/>
          <w:lang w:bidi="fa-IR"/>
        </w:rPr>
        <w:t xml:space="preserve"> می باشد.</w:t>
      </w:r>
    </w:p>
    <w:p w14:paraId="58ABF4F1" w14:textId="5BD15FE6" w:rsidR="002B129E" w:rsidRDefault="002B129E" w:rsidP="002B129E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هدف مهم آن، تبدیل روند های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فرایندی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داده کاربر به مراحلی است که بتوان به صورت توزیع شده آن را اجرا کرد.</w:t>
      </w:r>
    </w:p>
    <w:p w14:paraId="0A58D5E5" w14:textId="48DD54FB" w:rsidR="002B129E" w:rsidRDefault="002B129E" w:rsidP="002B129E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وقتی یک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جاب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اسپارک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ثبت می شود، این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مولفه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آن را به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تسک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گوچک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قابل مدیریت تری تقسیم می کند. </w:t>
      </w:r>
    </w:p>
    <w:p w14:paraId="6E11F9F9" w14:textId="570A0AA6" w:rsidR="002B129E" w:rsidRDefault="002B129E" w:rsidP="002B129E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DAG</w:t>
      </w:r>
      <w:r>
        <w:rPr>
          <w:rFonts w:cs="B Nazanin" w:hint="cs"/>
          <w:sz w:val="28"/>
          <w:szCs w:val="28"/>
          <w:rtl/>
          <w:lang w:bidi="fa-IR"/>
        </w:rPr>
        <w:t xml:space="preserve"> به گرافی از </w:t>
      </w:r>
      <w:r>
        <w:rPr>
          <w:rFonts w:cs="B Nazanin"/>
          <w:sz w:val="28"/>
          <w:szCs w:val="28"/>
          <w:lang w:bidi="fa-IR"/>
        </w:rPr>
        <w:t>RDD</w:t>
      </w:r>
      <w:r>
        <w:rPr>
          <w:rFonts w:cs="B Nazanin" w:hint="cs"/>
          <w:sz w:val="28"/>
          <w:szCs w:val="28"/>
          <w:rtl/>
          <w:lang w:bidi="fa-IR"/>
        </w:rPr>
        <w:t xml:space="preserve"> ها مبدل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عملیات روی آنها اعمال می شود.</w:t>
      </w:r>
    </w:p>
    <w:p w14:paraId="37477206" w14:textId="4E51EF35" w:rsidR="002B129E" w:rsidRDefault="002B129E" w:rsidP="002B129E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پس از اینکه مراحل یا </w:t>
      </w:r>
      <w:r>
        <w:rPr>
          <w:rFonts w:cs="B Nazanin"/>
          <w:sz w:val="28"/>
          <w:szCs w:val="28"/>
          <w:lang w:bidi="fa-IR"/>
        </w:rPr>
        <w:t>stage</w:t>
      </w:r>
      <w:r>
        <w:rPr>
          <w:rFonts w:cs="B Nazanin" w:hint="cs"/>
          <w:sz w:val="28"/>
          <w:szCs w:val="28"/>
          <w:rtl/>
          <w:lang w:bidi="fa-IR"/>
        </w:rPr>
        <w:t xml:space="preserve"> ها تعریف شدند، </w:t>
      </w:r>
      <w:r>
        <w:rPr>
          <w:rFonts w:cs="B Nazanin"/>
          <w:sz w:val="28"/>
          <w:szCs w:val="28"/>
          <w:lang w:bidi="fa-IR"/>
        </w:rPr>
        <w:t>DAG scheduler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عملگر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های درون سیستم را به یکدیگر به مانند یک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پایپلاین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وصل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می‌کند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یک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پلن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اجرایی را آماده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می‌کند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. سپس تمامی این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تسک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 را به </w:t>
      </w:r>
      <w:r>
        <w:rPr>
          <w:rFonts w:cs="B Nazanin"/>
          <w:sz w:val="28"/>
          <w:szCs w:val="28"/>
          <w:lang w:bidi="fa-IR"/>
        </w:rPr>
        <w:t>task scheduler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می‌سپارد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3852AE81" w14:textId="1FD98D7A" w:rsidR="002B129E" w:rsidRDefault="002B129E" w:rsidP="002B129E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نحوه عملکرد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شافلینگ</w:t>
      </w:r>
      <w:proofErr w:type="spellEnd"/>
    </w:p>
    <w:p w14:paraId="7815499F" w14:textId="3D039930" w:rsidR="002B129E" w:rsidRDefault="002B129E" w:rsidP="002B129E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آپاچی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اسپارک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، عمل </w:t>
      </w:r>
      <w:r>
        <w:rPr>
          <w:rFonts w:cs="B Nazanin"/>
          <w:sz w:val="28"/>
          <w:szCs w:val="28"/>
          <w:lang w:bidi="fa-IR"/>
        </w:rPr>
        <w:t>shuffling</w:t>
      </w:r>
      <w:r>
        <w:rPr>
          <w:rFonts w:cs="B Nazanin" w:hint="cs"/>
          <w:sz w:val="28"/>
          <w:szCs w:val="28"/>
          <w:rtl/>
          <w:lang w:bidi="fa-IR"/>
        </w:rPr>
        <w:t xml:space="preserve"> به عنوان روشی برای توزیع مجدد داده ها استفاده می شود.</w:t>
      </w:r>
    </w:p>
    <w:p w14:paraId="4E18A54C" w14:textId="5FA0E2BC" w:rsidR="002B129E" w:rsidRPr="002B129E" w:rsidRDefault="002B129E" w:rsidP="002B129E">
      <w:pPr>
        <w:pStyle w:val="ListParagraph"/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این توزیع مجدد به گونه ای است که داده ها را در گره های مختلف توزیع می کند.</w:t>
      </w:r>
      <w:bookmarkStart w:id="1" w:name="_GoBack"/>
      <w:bookmarkEnd w:id="1"/>
    </w:p>
    <w:p w14:paraId="296C17C5" w14:textId="77777777" w:rsidR="00AD4302" w:rsidRPr="00AD4302" w:rsidRDefault="00AD4302" w:rsidP="00AD4302">
      <w:pPr>
        <w:pStyle w:val="ListParagraph"/>
        <w:bidi/>
        <w:rPr>
          <w:rFonts w:cs="B Nazanin" w:hint="cs"/>
          <w:sz w:val="28"/>
          <w:szCs w:val="28"/>
          <w:rtl/>
          <w:lang w:bidi="fa-IR"/>
        </w:rPr>
      </w:pPr>
    </w:p>
    <w:sectPr w:rsidR="00AD4302" w:rsidRPr="00AD4302" w:rsidSect="00FA2689">
      <w:headerReference w:type="default" r:id="rId9"/>
      <w:footerReference w:type="default" r:id="rId10"/>
      <w:pgSz w:w="12240" w:h="15840"/>
      <w:pgMar w:top="1440" w:right="1440" w:bottom="1440" w:left="1440" w:header="576" w:footer="720" w:gutter="0"/>
      <w:pgBorders w:offsetFrom="page">
        <w:top w:val="tornPaperBlack" w:sz="30" w:space="12" w:color="00B050"/>
        <w:left w:val="tornPaperBlack" w:sz="30" w:space="12" w:color="00B050"/>
        <w:bottom w:val="tornPaperBlack" w:sz="30" w:space="12" w:color="00B050"/>
        <w:right w:val="tornPaperBlack" w:sz="30" w:space="12" w:color="00B05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E4DAA" w14:textId="77777777" w:rsidR="008B637D" w:rsidRDefault="008B637D" w:rsidP="0080181B">
      <w:pPr>
        <w:spacing w:after="0" w:line="240" w:lineRule="auto"/>
      </w:pPr>
      <w:r>
        <w:separator/>
      </w:r>
    </w:p>
  </w:endnote>
  <w:endnote w:type="continuationSeparator" w:id="0">
    <w:p w14:paraId="52E5809D" w14:textId="77777777" w:rsidR="008B637D" w:rsidRDefault="008B637D" w:rsidP="0080181B">
      <w:pPr>
        <w:spacing w:after="0" w:line="240" w:lineRule="auto"/>
      </w:pPr>
      <w:r>
        <w:continuationSeparator/>
      </w:r>
    </w:p>
  </w:endnote>
  <w:endnote w:type="continuationNotice" w:id="1">
    <w:p w14:paraId="6287CC5B" w14:textId="77777777" w:rsidR="008B637D" w:rsidRDefault="008B63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D15313" w14:paraId="1CC01B1B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F2C7E7B3BDA34D2C92718937AEF12C2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69D61A5" w14:textId="027B4C57" w:rsidR="00D15313" w:rsidRDefault="00D15313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rFonts w:hint="cs"/>
                  <w:caps/>
                  <w:color w:val="000000" w:themeColor="text1"/>
                  <w:rtl/>
                </w:rPr>
                <w:t>9931099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6EB7D054" w14:textId="77777777" w:rsidR="00D15313" w:rsidRDefault="00D15313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44ED27B8" w14:textId="77777777" w:rsidR="00D15313" w:rsidRDefault="00D153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CB20D" w14:textId="77777777" w:rsidR="008B637D" w:rsidRDefault="008B637D" w:rsidP="0080181B">
      <w:pPr>
        <w:spacing w:after="0" w:line="240" w:lineRule="auto"/>
      </w:pPr>
      <w:r>
        <w:separator/>
      </w:r>
    </w:p>
  </w:footnote>
  <w:footnote w:type="continuationSeparator" w:id="0">
    <w:p w14:paraId="7DBC9940" w14:textId="77777777" w:rsidR="008B637D" w:rsidRDefault="008B637D" w:rsidP="0080181B">
      <w:pPr>
        <w:spacing w:after="0" w:line="240" w:lineRule="auto"/>
      </w:pPr>
      <w:r>
        <w:continuationSeparator/>
      </w:r>
    </w:p>
  </w:footnote>
  <w:footnote w:type="continuationNotice" w:id="1">
    <w:p w14:paraId="6AA945BE" w14:textId="77777777" w:rsidR="008B637D" w:rsidRDefault="008B637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6B27F" w14:textId="236406F5" w:rsidR="0080181B" w:rsidRDefault="00667B3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7E3B8B0" wp14:editId="4CAC2DD3">
          <wp:simplePos x="0" y="0"/>
          <wp:positionH relativeFrom="column">
            <wp:posOffset>-541020</wp:posOffset>
          </wp:positionH>
          <wp:positionV relativeFrom="paragraph">
            <wp:posOffset>-120535</wp:posOffset>
          </wp:positionV>
          <wp:extent cx="603345" cy="731520"/>
          <wp:effectExtent l="0" t="0" r="635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3345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1E7F1DC7" wp14:editId="74694E08">
          <wp:simplePos x="0" y="0"/>
          <wp:positionH relativeFrom="column">
            <wp:posOffset>5890260</wp:posOffset>
          </wp:positionH>
          <wp:positionV relativeFrom="paragraph">
            <wp:posOffset>-53340</wp:posOffset>
          </wp:positionV>
          <wp:extent cx="662940" cy="6629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294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17A77"/>
    <w:multiLevelType w:val="hybridMultilevel"/>
    <w:tmpl w:val="B31E2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B1F5A"/>
    <w:multiLevelType w:val="hybridMultilevel"/>
    <w:tmpl w:val="F31CFD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EC"/>
    <w:rsid w:val="0007012B"/>
    <w:rsid w:val="000A54F6"/>
    <w:rsid w:val="000B5566"/>
    <w:rsid w:val="001D7E54"/>
    <w:rsid w:val="001F7045"/>
    <w:rsid w:val="00232711"/>
    <w:rsid w:val="00293CCD"/>
    <w:rsid w:val="002A0AEC"/>
    <w:rsid w:val="002B07F9"/>
    <w:rsid w:val="002B129E"/>
    <w:rsid w:val="002C6226"/>
    <w:rsid w:val="00302158"/>
    <w:rsid w:val="00320C33"/>
    <w:rsid w:val="003550A2"/>
    <w:rsid w:val="003606AC"/>
    <w:rsid w:val="003723AC"/>
    <w:rsid w:val="00414F16"/>
    <w:rsid w:val="004C555D"/>
    <w:rsid w:val="004C74A5"/>
    <w:rsid w:val="004D142D"/>
    <w:rsid w:val="004E0115"/>
    <w:rsid w:val="005144F7"/>
    <w:rsid w:val="00563FDB"/>
    <w:rsid w:val="005D4746"/>
    <w:rsid w:val="00667B36"/>
    <w:rsid w:val="006719D6"/>
    <w:rsid w:val="006819F8"/>
    <w:rsid w:val="006B3408"/>
    <w:rsid w:val="006F7106"/>
    <w:rsid w:val="00761216"/>
    <w:rsid w:val="0080181B"/>
    <w:rsid w:val="0087682C"/>
    <w:rsid w:val="008B637D"/>
    <w:rsid w:val="00911531"/>
    <w:rsid w:val="00932FC7"/>
    <w:rsid w:val="00956AB0"/>
    <w:rsid w:val="00973CE0"/>
    <w:rsid w:val="00973EA2"/>
    <w:rsid w:val="009D31D0"/>
    <w:rsid w:val="00A86894"/>
    <w:rsid w:val="00A92D13"/>
    <w:rsid w:val="00AD4302"/>
    <w:rsid w:val="00AF20C4"/>
    <w:rsid w:val="00B23BB0"/>
    <w:rsid w:val="00C023CB"/>
    <w:rsid w:val="00C74747"/>
    <w:rsid w:val="00CB48C8"/>
    <w:rsid w:val="00D15313"/>
    <w:rsid w:val="00D54284"/>
    <w:rsid w:val="00DD4348"/>
    <w:rsid w:val="00DD657D"/>
    <w:rsid w:val="00DD7AFE"/>
    <w:rsid w:val="00DE437B"/>
    <w:rsid w:val="00DF5641"/>
    <w:rsid w:val="00E35235"/>
    <w:rsid w:val="00E91BEF"/>
    <w:rsid w:val="00EB4C15"/>
    <w:rsid w:val="00F70CFE"/>
    <w:rsid w:val="00FA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5B44D"/>
  <w15:chartTrackingRefBased/>
  <w15:docId w15:val="{4CD6E5D5-BA3F-4F57-865E-8974D554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1531"/>
  </w:style>
  <w:style w:type="paragraph" w:styleId="Heading1">
    <w:name w:val="heading 1"/>
    <w:basedOn w:val="Normal"/>
    <w:next w:val="Normal"/>
    <w:link w:val="Heading1Char"/>
    <w:uiPriority w:val="9"/>
    <w:qFormat/>
    <w:rsid w:val="00320C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81B"/>
  </w:style>
  <w:style w:type="paragraph" w:styleId="Footer">
    <w:name w:val="footer"/>
    <w:basedOn w:val="Normal"/>
    <w:link w:val="FooterChar"/>
    <w:uiPriority w:val="99"/>
    <w:unhideWhenUsed/>
    <w:rsid w:val="00801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81B"/>
  </w:style>
  <w:style w:type="paragraph" w:styleId="ListParagraph">
    <w:name w:val="List Paragraph"/>
    <w:basedOn w:val="Normal"/>
    <w:uiPriority w:val="34"/>
    <w:qFormat/>
    <w:rsid w:val="001D7E54"/>
    <w:pPr>
      <w:ind w:left="720"/>
      <w:contextualSpacing/>
    </w:pPr>
  </w:style>
  <w:style w:type="table" w:styleId="TableGrid">
    <w:name w:val="Table Grid"/>
    <w:basedOn w:val="TableNormal"/>
    <w:uiPriority w:val="39"/>
    <w:rsid w:val="00F70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F70CF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20C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20C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C33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D142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4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4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2C7E7B3BDA34D2C92718937AEF12C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3F15D-5E70-4841-B726-25A78AC010A2}"/>
      </w:docPartPr>
      <w:docPartBody>
        <w:p w:rsidR="0077217B" w:rsidRDefault="00596673" w:rsidP="00596673">
          <w:pPr>
            <w:pStyle w:val="F2C7E7B3BDA34D2C92718937AEF12C21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673"/>
    <w:rsid w:val="004267E8"/>
    <w:rsid w:val="00596673"/>
    <w:rsid w:val="005A4C3C"/>
    <w:rsid w:val="0077217B"/>
    <w:rsid w:val="00B379CE"/>
    <w:rsid w:val="00B73898"/>
    <w:rsid w:val="00D9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C7E7B3BDA34D2C92718937AEF12C21">
    <w:name w:val="F2C7E7B3BDA34D2C92718937AEF12C21"/>
    <w:rsid w:val="005966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7AC8D-AA53-4E1E-910A-E4F67FA1B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4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9931099</dc:creator>
  <cp:keywords/>
  <dc:description/>
  <cp:lastModifiedBy>AmirFazel KoozeGar</cp:lastModifiedBy>
  <cp:revision>16</cp:revision>
  <cp:lastPrinted>2024-01-10T23:04:00Z</cp:lastPrinted>
  <dcterms:created xsi:type="dcterms:W3CDTF">2023-02-13T08:12:00Z</dcterms:created>
  <dcterms:modified xsi:type="dcterms:W3CDTF">2024-01-10T23:47:00Z</dcterms:modified>
</cp:coreProperties>
</file>